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F2A87B" w:rsidR="00173F89" w:rsidRDefault="00F95485">
      <w:r>
        <w:t xml:space="preserve">Dear </w:t>
      </w:r>
      <w:ins w:id="0" w:author="Author">
        <w:r w:rsidR="008627E3">
          <w:t>Gala Groceries</w:t>
        </w:r>
      </w:ins>
      <w:del w:id="1" w:author="Author">
        <w:r w:rsidDel="008627E3">
          <w:delText>[insert name of recipient]</w:delText>
        </w:r>
      </w:del>
      <w:r>
        <w:t>,</w:t>
      </w:r>
    </w:p>
    <w:p w14:paraId="00000002" w14:textId="77777777" w:rsidR="00173F89" w:rsidRDefault="00173F89"/>
    <w:p w14:paraId="00000003" w14:textId="5F2699C0" w:rsidR="00173F89" w:rsidRDefault="00F95485">
      <w:pPr>
        <w:rPr>
          <w:ins w:id="2" w:author="Author"/>
        </w:rPr>
      </w:pPr>
      <w:del w:id="3" w:author="Author">
        <w:r w:rsidDel="008627E3">
          <w:delText>[Introduce the task that you’ve completed in 1 - 2 sentences]</w:delText>
        </w:r>
      </w:del>
      <w:ins w:id="4" w:author="Author">
        <w:r w:rsidR="008627E3">
          <w:t>We have implemented the initial exploratory data analysis on the sample of data provided.</w:t>
        </w:r>
      </w:ins>
    </w:p>
    <w:p w14:paraId="66E54A18" w14:textId="4BE8CA26" w:rsidR="008627E3" w:rsidRDefault="008627E3">
      <w:ins w:id="5" w:author="Author">
        <w:r>
          <w:t>We should now have a solid understanding of the data.</w:t>
        </w:r>
      </w:ins>
    </w:p>
    <w:p w14:paraId="47B6937C" w14:textId="58EE4783" w:rsidR="007F213C" w:rsidRDefault="008627E3">
      <w:pPr>
        <w:rPr>
          <w:ins w:id="6" w:author="Author"/>
        </w:rPr>
      </w:pPr>
      <w:ins w:id="7" w:author="Author">
        <w:r>
          <w:t xml:space="preserve"> </w:t>
        </w:r>
      </w:ins>
    </w:p>
    <w:p w14:paraId="32A228CB" w14:textId="6F1C1323" w:rsidR="008627E3" w:rsidRDefault="008627E3" w:rsidP="00C10717">
      <w:pPr>
        <w:pStyle w:val="ListParagraph"/>
        <w:numPr>
          <w:ilvl w:val="0"/>
          <w:numId w:val="1"/>
        </w:numPr>
        <w:pPrChange w:id="8" w:author="Author">
          <w:pPr/>
        </w:pPrChange>
      </w:pPr>
      <w:ins w:id="9" w:author="Author">
        <w:r>
          <w:t xml:space="preserve">The initial findings suggest that there is higher demand from </w:t>
        </w:r>
        <w:r w:rsidR="007F213C">
          <w:t>customers</w:t>
        </w:r>
        <w:r>
          <w:t xml:space="preserve"> for</w:t>
        </w:r>
        <w:r w:rsidR="007F213C">
          <w:t xml:space="preserve"> products in</w:t>
        </w:r>
        <w:r>
          <w:t xml:space="preserve"> fruits and vegetables</w:t>
        </w:r>
        <w:r w:rsidR="007F213C">
          <w:t xml:space="preserve"> categories.</w:t>
        </w:r>
      </w:ins>
    </w:p>
    <w:p w14:paraId="00000005" w14:textId="2198B401" w:rsidR="00173F89" w:rsidDel="007F213C" w:rsidRDefault="00F95485" w:rsidP="00C10717">
      <w:pPr>
        <w:rPr>
          <w:del w:id="10" w:author="Author"/>
        </w:rPr>
      </w:pPr>
      <w:del w:id="11" w:author="Author">
        <w:r w:rsidDel="007F213C">
          <w:delText>[Summarize findings from your analysis in 3 - 5 bullet points]</w:delText>
        </w:r>
      </w:del>
    </w:p>
    <w:p w14:paraId="7A3E4747" w14:textId="76357B18" w:rsidR="007F213C" w:rsidRDefault="007F213C" w:rsidP="00C10717">
      <w:pPr>
        <w:pStyle w:val="ListParagraph"/>
        <w:numPr>
          <w:ilvl w:val="0"/>
          <w:numId w:val="1"/>
        </w:numPr>
        <w:rPr>
          <w:ins w:id="12" w:author="Author"/>
        </w:rPr>
        <w:pPrChange w:id="13" w:author="Author">
          <w:pPr/>
        </w:pPrChange>
      </w:pPr>
      <w:ins w:id="14" w:author="Author">
        <w:r>
          <w:t>The lower priced products are attracting a greater number of sales.</w:t>
        </w:r>
      </w:ins>
    </w:p>
    <w:p w14:paraId="5E6680EB" w14:textId="77777777" w:rsidR="0007666F" w:rsidRDefault="00674646" w:rsidP="00C10717">
      <w:pPr>
        <w:pStyle w:val="ListParagraph"/>
        <w:numPr>
          <w:ilvl w:val="0"/>
          <w:numId w:val="1"/>
        </w:numPr>
        <w:rPr>
          <w:ins w:id="15" w:author="Author"/>
        </w:rPr>
      </w:pPr>
      <w:ins w:id="16" w:author="Author">
        <w:r>
          <w:t>The products in spices and herbs category are the least performing.</w:t>
        </w:r>
      </w:ins>
    </w:p>
    <w:p w14:paraId="7D94DAD4" w14:textId="500793DB" w:rsidR="0007666F" w:rsidRPr="0007666F" w:rsidRDefault="00563E25" w:rsidP="00C10717">
      <w:pPr>
        <w:pStyle w:val="ListParagraph"/>
        <w:numPr>
          <w:ilvl w:val="0"/>
          <w:numId w:val="1"/>
        </w:numPr>
        <w:rPr>
          <w:ins w:id="17" w:author="Author"/>
        </w:rPr>
        <w:pPrChange w:id="18" w:author="Author">
          <w:pPr/>
        </w:pPrChange>
      </w:pPr>
      <w:ins w:id="19" w:author="Author">
        <w:r>
          <w:t>The products with id (</w:t>
        </w:r>
        <w:r w:rsidRPr="00563E25">
          <w:t>ecac012c-1dec-41d4-9ebd-56fb7166f6d9</w:t>
        </w:r>
        <w:r>
          <w:t xml:space="preserve">, </w:t>
        </w:r>
        <w:r w:rsidRPr="00563E25">
          <w:t>80da8348-1707-403f-8be7-9e6deeccc883</w:t>
        </w:r>
        <w:r>
          <w:t xml:space="preserve">, </w:t>
        </w:r>
        <w:r w:rsidRPr="00563E25">
          <w:t>0ddc2379-adba-4fb0-aa97-19fcafc738a1</w:t>
        </w:r>
        <w:r>
          <w:t xml:space="preserve">, </w:t>
        </w:r>
        <w:r w:rsidRPr="00563E25">
          <w:t>7c55cbd4-f306-4c04-a030-628cbe7867c1</w:t>
        </w:r>
        <w:r>
          <w:t xml:space="preserve">, </w:t>
        </w:r>
        <w:r w:rsidRPr="00563E25">
          <w:t>3bc6c1ea-0198-46de-9ffd-514ae3338713</w:t>
        </w:r>
        <w:r>
          <w:t xml:space="preserve">) are best sellers and demand </w:t>
        </w:r>
        <w:r w:rsidR="0007666F">
          <w:t>comparatively high number in stock.</w:t>
        </w:r>
      </w:ins>
    </w:p>
    <w:p w14:paraId="00000006" w14:textId="77777777" w:rsidR="00173F89" w:rsidRDefault="00173F89"/>
    <w:p w14:paraId="09CA6930" w14:textId="47D7E7DA" w:rsidR="00AF19A7" w:rsidRDefault="00AF19A7" w:rsidP="00AF19A7">
      <w:pPr>
        <w:pStyle w:val="ListParagraph"/>
        <w:numPr>
          <w:ilvl w:val="0"/>
          <w:numId w:val="1"/>
        </w:numPr>
        <w:rPr>
          <w:ins w:id="20" w:author="Author"/>
        </w:rPr>
      </w:pPr>
      <w:ins w:id="21" w:author="Author">
        <w:r>
          <w:t>The current sample is only worth 7 days of data. We need more data to understand the trends.</w:t>
        </w:r>
      </w:ins>
      <w:del w:id="22" w:author="Author">
        <w:r w:rsidR="00F95485" w:rsidDel="0007666F">
          <w:delText>[Provide your recommendations in up to 3 bullet points]</w:delText>
        </w:r>
      </w:del>
    </w:p>
    <w:p w14:paraId="400E650A" w14:textId="1F7F43FB" w:rsidR="00AF19A7" w:rsidRDefault="00AF19A7" w:rsidP="00C10717">
      <w:pPr>
        <w:pStyle w:val="ListParagraph"/>
        <w:numPr>
          <w:ilvl w:val="0"/>
          <w:numId w:val="1"/>
        </w:numPr>
        <w:rPr>
          <w:ins w:id="23" w:author="Author"/>
        </w:rPr>
      </w:pPr>
      <w:ins w:id="24" w:author="Author">
        <w:r>
          <w:t>We need more features that may help us to understand the solution that we’re looking for.</w:t>
        </w:r>
      </w:ins>
    </w:p>
    <w:p w14:paraId="705FAF60" w14:textId="6B7E6A24" w:rsidR="00AF19A7" w:rsidRDefault="00AF19A7" w:rsidP="00C10717">
      <w:pPr>
        <w:pStyle w:val="ListParagraph"/>
        <w:numPr>
          <w:ilvl w:val="0"/>
          <w:numId w:val="1"/>
        </w:numPr>
        <w:pPrChange w:id="25" w:author="Author">
          <w:pPr/>
        </w:pPrChange>
      </w:pPr>
      <w:ins w:id="26" w:author="Author">
        <w:r>
          <w:t>We need to frame the specific problem statement that we want to solve. The current business problem is too broad, we should narrow down the focus in order to deliver a valuable end product.</w:t>
        </w:r>
      </w:ins>
    </w:p>
    <w:p w14:paraId="00000008" w14:textId="77777777" w:rsidR="00173F89" w:rsidRDefault="00173F89"/>
    <w:p w14:paraId="00000009" w14:textId="77777777" w:rsidR="00173F89" w:rsidDel="00194519" w:rsidRDefault="00F95485">
      <w:pPr>
        <w:rPr>
          <w:del w:id="27" w:author="Author"/>
        </w:rPr>
      </w:pPr>
      <w:r>
        <w:t xml:space="preserve">Best regards, </w:t>
      </w:r>
    </w:p>
    <w:p w14:paraId="0000000A" w14:textId="77777777" w:rsidR="00173F89" w:rsidRDefault="00173F89"/>
    <w:p w14:paraId="0000000B" w14:textId="40CF42B9" w:rsidR="00173F89" w:rsidRDefault="00C10717">
      <w:ins w:id="28" w:author="Author">
        <w:r>
          <w:t>Goutham Varma</w:t>
        </w:r>
      </w:ins>
      <w:del w:id="29" w:author="Author">
        <w:r w:rsidR="00F95485" w:rsidDel="00C10717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F178C"/>
    <w:multiLevelType w:val="hybridMultilevel"/>
    <w:tmpl w:val="5A18B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8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7666F"/>
    <w:rsid w:val="00173F89"/>
    <w:rsid w:val="00194519"/>
    <w:rsid w:val="002E25D9"/>
    <w:rsid w:val="00563E25"/>
    <w:rsid w:val="00674646"/>
    <w:rsid w:val="007F213C"/>
    <w:rsid w:val="008627E3"/>
    <w:rsid w:val="00AF19A7"/>
    <w:rsid w:val="00C10717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7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2022-07-12T18:09:00Z</dcterms:created>
  <dcterms:modified xsi:type="dcterms:W3CDTF">2022-07-12T18:09:00Z</dcterms:modified>
</cp:coreProperties>
</file>